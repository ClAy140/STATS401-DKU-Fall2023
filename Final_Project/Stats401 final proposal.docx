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3628A" w14:textId="0F4394E5" w:rsidR="00A8009E" w:rsidRDefault="00304165" w:rsidP="00366222">
      <w:pPr>
        <w:jc w:val="center"/>
        <w:rPr>
          <w:b/>
          <w:bCs/>
        </w:rPr>
      </w:pPr>
      <w:proofErr w:type="spellStart"/>
      <w:ins w:id="0" w:author="Peng Wang" w:date="2024-10-22T11:56:00Z">
        <w:r>
          <w:rPr>
            <w:b/>
            <w:bCs/>
          </w:rPr>
          <w:t>S</w:t>
        </w:r>
      </w:ins>
      <w:r w:rsidR="00A8009E" w:rsidRPr="00A8009E">
        <w:rPr>
          <w:b/>
          <w:bCs/>
        </w:rPr>
        <w:t>Stats</w:t>
      </w:r>
      <w:proofErr w:type="spellEnd"/>
      <w:r w:rsidR="00A8009E" w:rsidRPr="00A8009E">
        <w:rPr>
          <w:b/>
          <w:bCs/>
        </w:rPr>
        <w:t xml:space="preserve"> 401 final project proposal</w:t>
      </w:r>
    </w:p>
    <w:p w14:paraId="2F664FA8" w14:textId="0D824755" w:rsidR="00A8009E" w:rsidRPr="00A8009E" w:rsidRDefault="00A8009E" w:rsidP="00366222">
      <w:pPr>
        <w:jc w:val="center"/>
      </w:pPr>
      <w:r>
        <w:rPr>
          <w:rFonts w:hint="eastAsia"/>
        </w:rPr>
        <w:t>T</w:t>
      </w:r>
      <w:r>
        <w:t>eam member</w:t>
      </w:r>
      <w:r>
        <w:rPr>
          <w:rFonts w:hint="eastAsia"/>
        </w:rPr>
        <w:t>：</w:t>
      </w:r>
      <w:r>
        <w:rPr>
          <w:rFonts w:hint="eastAsia"/>
        </w:rPr>
        <w:t xml:space="preserve"> </w:t>
      </w:r>
      <w:proofErr w:type="spellStart"/>
      <w:r>
        <w:rPr>
          <w:rFonts w:hint="eastAsia"/>
        </w:rPr>
        <w:t>Jiyu</w:t>
      </w:r>
      <w:r>
        <w:t>an</w:t>
      </w:r>
      <w:proofErr w:type="spellEnd"/>
      <w:r>
        <w:t xml:space="preserve"> Wang, </w:t>
      </w:r>
      <w:proofErr w:type="spellStart"/>
      <w:r>
        <w:rPr>
          <w:rFonts w:hint="eastAsia"/>
        </w:rPr>
        <w:t>Luyao</w:t>
      </w:r>
      <w:proofErr w:type="spellEnd"/>
      <w:r>
        <w:t xml:space="preserve"> </w:t>
      </w:r>
      <w:r>
        <w:rPr>
          <w:rFonts w:hint="eastAsia"/>
        </w:rPr>
        <w:t>Wang</w:t>
      </w:r>
      <w:r>
        <w:t>, Peng Wang</w:t>
      </w:r>
    </w:p>
    <w:p w14:paraId="2FE3063B" w14:textId="20BF67F2" w:rsidR="00CF1BD1" w:rsidRDefault="00000000">
      <w:pPr>
        <w:pStyle w:val="ListParagraph"/>
        <w:numPr>
          <w:ilvl w:val="0"/>
          <w:numId w:val="2"/>
        </w:numPr>
        <w:ind w:firstLineChars="0"/>
        <w:jc w:val="both"/>
        <w:pPrChange w:id="1" w:author="Peng Wang" w:date="2023-09-25T20:25:00Z">
          <w:pPr>
            <w:pStyle w:val="ListParagraph"/>
            <w:numPr>
              <w:numId w:val="2"/>
            </w:numPr>
            <w:ind w:left="800" w:firstLineChars="0" w:hanging="440"/>
          </w:pPr>
        </w:pPrChange>
      </w:pPr>
      <w:r>
        <w:t>Introduction</w:t>
      </w:r>
    </w:p>
    <w:p w14:paraId="53B793C9" w14:textId="3FA3C5E5" w:rsidR="00366222" w:rsidRDefault="00000000">
      <w:pPr>
        <w:ind w:left="720"/>
        <w:jc w:val="both"/>
        <w:pPrChange w:id="2" w:author="Peng Wang" w:date="2023-09-25T20:25:00Z">
          <w:pPr>
            <w:ind w:left="720"/>
          </w:pPr>
        </w:pPrChange>
      </w:pPr>
      <w:del w:id="3" w:author="Peng Wang" w:date="2023-09-25T20:25:00Z">
        <w:r w:rsidDel="00366222">
          <w:rPr>
            <w:rFonts w:ascii="Arial Unicode MS" w:eastAsia="Arial Unicode MS" w:hAnsi="Arial Unicode MS" w:cs="Arial Unicode MS"/>
          </w:rPr>
          <w:delText>"Genshin Impact," developed by miHoYo, is a globally popular action role-playing game that integrates an in-game lottery system, commonly known as the "</w:delText>
        </w:r>
        <w:r w:rsidR="00DE75AC" w:rsidDel="00366222">
          <w:rPr>
            <w:rFonts w:ascii="Arial Unicode MS" w:eastAsia="Arial Unicode MS" w:hAnsi="Arial Unicode MS" w:cs="Arial Unicode MS"/>
          </w:rPr>
          <w:delText>Gacha</w:delText>
        </w:r>
        <w:r w:rsidDel="00366222">
          <w:rPr>
            <w:rFonts w:ascii="Arial Unicode MS" w:eastAsia="Arial Unicode MS" w:hAnsi="Arial Unicode MS" w:cs="Arial Unicode MS"/>
          </w:rPr>
          <w:delText xml:space="preserve">" </w:delText>
        </w:r>
      </w:del>
      <w:del w:id="4" w:author="Peng Wang" w:date="2023-09-25T20:24:00Z">
        <w:r w:rsidRPr="00366222" w:rsidDel="00366222">
          <w:rPr>
            <w:rFonts w:ascii="Arial Unicode MS" w:eastAsia="Arial Unicode MS" w:hAnsi="Arial Unicode MS" w:cs="Arial Unicode MS"/>
            <w:sz w:val="18"/>
            <w:szCs w:val="18"/>
            <w:rPrChange w:id="5" w:author="Peng Wang" w:date="2023-09-25T20:21:00Z">
              <w:rPr>
                <w:rFonts w:ascii="Arial Unicode MS" w:eastAsia="Arial Unicode MS" w:hAnsi="Arial Unicode MS" w:cs="Arial Unicode MS"/>
              </w:rPr>
            </w:rPrChange>
          </w:rPr>
          <w:delText xml:space="preserve">(抽卡) </w:delText>
        </w:r>
      </w:del>
      <w:del w:id="6" w:author="Peng Wang" w:date="2023-09-25T20:25:00Z">
        <w:r w:rsidDel="00366222">
          <w:rPr>
            <w:rFonts w:ascii="Arial Unicode MS" w:eastAsia="Arial Unicode MS" w:hAnsi="Arial Unicode MS" w:cs="Arial Unicode MS"/>
          </w:rPr>
          <w:delText xml:space="preserve">mechanism, to acquire characters and weapons. The </w:delText>
        </w:r>
        <w:r w:rsidR="00A8009E" w:rsidDel="00366222">
          <w:rPr>
            <w:rFonts w:ascii="Arial Unicode MS" w:eastAsia="Arial Unicode MS" w:hAnsi="Arial Unicode MS" w:cs="Arial Unicode MS"/>
          </w:rPr>
          <w:delText>“</w:delText>
        </w:r>
        <w:r w:rsidR="00DE75AC" w:rsidDel="00366222">
          <w:rPr>
            <w:rFonts w:ascii="Arial Unicode MS" w:eastAsia="Arial Unicode MS" w:hAnsi="Arial Unicode MS" w:cs="Arial Unicode MS"/>
          </w:rPr>
          <w:delText>Gacha</w:delText>
        </w:r>
        <w:r w:rsidR="00A8009E" w:rsidDel="00366222">
          <w:rPr>
            <w:rFonts w:ascii="Arial Unicode MS" w:eastAsia="Arial Unicode MS" w:hAnsi="Arial Unicode MS" w:cs="Arial Unicode MS"/>
          </w:rPr>
          <w:delText>”</w:delText>
        </w:r>
        <w:r w:rsidDel="00366222">
          <w:rPr>
            <w:rFonts w:ascii="Arial Unicode MS" w:eastAsia="Arial Unicode MS" w:hAnsi="Arial Unicode MS" w:cs="Arial Unicode MS"/>
          </w:rPr>
          <w:delText xml:space="preserve"> system, which originates from Japanese mobile games, encourages players to spend real or in-game currency for a chance to get their desired in-game items. There are 3 banners </w:delText>
        </w:r>
      </w:del>
      <w:del w:id="7" w:author="Peng Wang" w:date="2023-09-25T20:24:00Z">
        <w:r w:rsidRPr="00366222" w:rsidDel="00366222">
          <w:rPr>
            <w:rFonts w:ascii="Arial Unicode MS" w:eastAsia="Arial Unicode MS" w:hAnsi="Arial Unicode MS" w:cs="Arial Unicode MS"/>
            <w:sz w:val="18"/>
            <w:szCs w:val="18"/>
            <w:rPrChange w:id="8" w:author="Peng Wang" w:date="2023-09-25T20:21:00Z">
              <w:rPr>
                <w:rFonts w:ascii="Arial Unicode MS" w:eastAsia="Arial Unicode MS" w:hAnsi="Arial Unicode MS" w:cs="Arial Unicode MS"/>
              </w:rPr>
            </w:rPrChange>
          </w:rPr>
          <w:delText xml:space="preserve">(卡池) </w:delText>
        </w:r>
      </w:del>
      <w:del w:id="9" w:author="Peng Wang" w:date="2023-09-25T20:25:00Z">
        <w:r w:rsidDel="00366222">
          <w:rPr>
            <w:rFonts w:ascii="Arial Unicode MS" w:eastAsia="Arial Unicode MS" w:hAnsi="Arial Unicode MS" w:cs="Arial Unicode MS"/>
          </w:rPr>
          <w:delText>in the game: “up” character</w:delText>
        </w:r>
      </w:del>
      <w:del w:id="10" w:author="Peng Wang" w:date="2023-09-25T20:24:00Z">
        <w:r w:rsidRPr="00366222" w:rsidDel="00366222">
          <w:rPr>
            <w:rFonts w:ascii="Arial Unicode MS" w:eastAsia="Arial Unicode MS" w:hAnsi="Arial Unicode MS" w:cs="Arial Unicode MS"/>
            <w:sz w:val="18"/>
            <w:szCs w:val="18"/>
            <w:rPrChange w:id="11" w:author="Peng Wang" w:date="2023-09-25T20:21:00Z">
              <w:rPr>
                <w:rFonts w:ascii="Arial Unicode MS" w:eastAsia="Arial Unicode MS" w:hAnsi="Arial Unicode MS" w:cs="Arial Unicode MS"/>
              </w:rPr>
            </w:rPrChange>
          </w:rPr>
          <w:delText xml:space="preserve">(限定池), </w:delText>
        </w:r>
      </w:del>
      <w:del w:id="12" w:author="Peng Wang" w:date="2023-09-25T20:25:00Z">
        <w:r w:rsidDel="00366222">
          <w:rPr>
            <w:rFonts w:ascii="Arial Unicode MS" w:eastAsia="Arial Unicode MS" w:hAnsi="Arial Unicode MS" w:cs="Arial Unicode MS"/>
          </w:rPr>
          <w:delText>weapon</w:delText>
        </w:r>
      </w:del>
      <w:del w:id="13" w:author="Peng Wang" w:date="2023-09-25T20:24:00Z">
        <w:r w:rsidRPr="00366222" w:rsidDel="00366222">
          <w:rPr>
            <w:rFonts w:ascii="Arial Unicode MS" w:eastAsia="Arial Unicode MS" w:hAnsi="Arial Unicode MS" w:cs="Arial Unicode MS"/>
            <w:sz w:val="18"/>
            <w:szCs w:val="18"/>
            <w:rPrChange w:id="14" w:author="Peng Wang" w:date="2023-09-25T20:21:00Z">
              <w:rPr>
                <w:rFonts w:ascii="Arial Unicode MS" w:eastAsia="Arial Unicode MS" w:hAnsi="Arial Unicode MS" w:cs="Arial Unicode MS"/>
              </w:rPr>
            </w:rPrChange>
          </w:rPr>
          <w:delText xml:space="preserve">(武器池), </w:delText>
        </w:r>
      </w:del>
      <w:del w:id="15" w:author="Peng Wang" w:date="2023-09-25T20:25:00Z">
        <w:r w:rsidDel="00366222">
          <w:rPr>
            <w:rFonts w:ascii="Arial Unicode MS" w:eastAsia="Arial Unicode MS" w:hAnsi="Arial Unicode MS" w:cs="Arial Unicode MS"/>
          </w:rPr>
          <w:delText>and regular banner</w:delText>
        </w:r>
      </w:del>
      <w:del w:id="16" w:author="Peng Wang" w:date="2023-09-25T20:24:00Z">
        <w:r w:rsidRPr="00366222" w:rsidDel="00366222">
          <w:rPr>
            <w:rFonts w:ascii="Arial Unicode MS" w:eastAsia="Arial Unicode MS" w:hAnsi="Arial Unicode MS" w:cs="Arial Unicode MS"/>
            <w:sz w:val="18"/>
            <w:szCs w:val="18"/>
            <w:rPrChange w:id="17" w:author="Peng Wang" w:date="2023-09-25T20:22:00Z">
              <w:rPr>
                <w:rFonts w:ascii="Arial Unicode MS" w:eastAsia="Arial Unicode MS" w:hAnsi="Arial Unicode MS" w:cs="Arial Unicode MS"/>
              </w:rPr>
            </w:rPrChange>
          </w:rPr>
          <w:delText>(常驻池)</w:delText>
        </w:r>
      </w:del>
      <w:del w:id="18" w:author="Peng Wang" w:date="2023-09-25T20:25:00Z">
        <w:r w:rsidRPr="00366222" w:rsidDel="00366222">
          <w:rPr>
            <w:rFonts w:ascii="Arial Unicode MS" w:eastAsia="Arial Unicode MS" w:hAnsi="Arial Unicode MS" w:cs="Arial Unicode MS"/>
            <w:sz w:val="18"/>
            <w:szCs w:val="18"/>
            <w:rPrChange w:id="19" w:author="Peng Wang" w:date="2023-09-25T20:22:00Z">
              <w:rPr>
                <w:rFonts w:ascii="Arial Unicode MS" w:eastAsia="Arial Unicode MS" w:hAnsi="Arial Unicode MS" w:cs="Arial Unicode MS"/>
              </w:rPr>
            </w:rPrChange>
          </w:rPr>
          <w:delText xml:space="preserve">. </w:delText>
        </w:r>
        <w:r w:rsidDel="00366222">
          <w:rPr>
            <w:rFonts w:ascii="Arial Unicode MS" w:eastAsia="Arial Unicode MS" w:hAnsi="Arial Unicode MS" w:cs="Arial Unicode MS"/>
          </w:rPr>
          <w:delText>You spend a pull</w:delText>
        </w:r>
      </w:del>
      <w:del w:id="20" w:author="Peng Wang" w:date="2023-09-25T20:24:00Z">
        <w:r w:rsidDel="00366222">
          <w:rPr>
            <w:rFonts w:ascii="Arial Unicode MS" w:eastAsia="Arial Unicode MS" w:hAnsi="Arial Unicode MS" w:cs="Arial Unicode MS"/>
          </w:rPr>
          <w:delText xml:space="preserve"> </w:delText>
        </w:r>
        <w:r w:rsidRPr="00366222" w:rsidDel="00366222">
          <w:rPr>
            <w:rFonts w:ascii="Arial Unicode MS" w:eastAsia="Arial Unicode MS" w:hAnsi="Arial Unicode MS" w:cs="Arial Unicode MS"/>
            <w:sz w:val="18"/>
            <w:szCs w:val="18"/>
            <w:rPrChange w:id="21" w:author="Peng Wang" w:date="2023-09-25T20:21:00Z">
              <w:rPr>
                <w:rFonts w:ascii="Arial Unicode MS" w:eastAsia="Arial Unicode MS" w:hAnsi="Arial Unicode MS" w:cs="Arial Unicode MS"/>
              </w:rPr>
            </w:rPrChange>
          </w:rPr>
          <w:delText>(一次抽卡)</w:delText>
        </w:r>
        <w:r w:rsidDel="00366222">
          <w:rPr>
            <w:rFonts w:ascii="Arial Unicode MS" w:eastAsia="Arial Unicode MS" w:hAnsi="Arial Unicode MS" w:cs="Arial Unicode MS"/>
          </w:rPr>
          <w:delText xml:space="preserve"> </w:delText>
        </w:r>
      </w:del>
      <w:del w:id="22" w:author="Peng Wang" w:date="2023-09-25T20:25:00Z">
        <w:r w:rsidDel="00366222">
          <w:rPr>
            <w:rFonts w:ascii="Arial Unicode MS" w:eastAsia="Arial Unicode MS" w:hAnsi="Arial Unicode MS" w:cs="Arial Unicode MS"/>
          </w:rPr>
          <w:delText xml:space="preserve">to draw from the banners. We want </w:delText>
        </w:r>
        <w:r w:rsidR="00A8009E" w:rsidDel="00366222">
          <w:rPr>
            <w:rFonts w:ascii="Arial Unicode MS" w:eastAsia="Arial Unicode MS" w:hAnsi="Arial Unicode MS" w:cs="Arial Unicode MS"/>
          </w:rPr>
          <w:delText>to analyze</w:delText>
        </w:r>
        <w:r w:rsidDel="00366222">
          <w:rPr>
            <w:rFonts w:ascii="Arial Unicode MS" w:eastAsia="Arial Unicode MS" w:hAnsi="Arial Unicode MS" w:cs="Arial Unicode MS"/>
          </w:rPr>
          <w:delText xml:space="preserve"> the real probability of getting a character or specific weapon and verify whether it corresponds with the probability with that published by miHoYo.</w:delText>
        </w:r>
      </w:del>
      <w:ins w:id="23" w:author="Peng Wang" w:date="2023-09-25T20:25:00Z">
        <w:r w:rsidR="00366222" w:rsidRPr="00366222">
          <w:t xml:space="preserve">"Genshin Impact," developed by miHoYo, is a globally popular action role-playing game that integrates an in-game lottery system, commonly known as the "Gacha" mechanism, to acquire characters and weapons. The “Gacha” system, which originates from Japanese mobile games, encourages players to spend real or in-game currency for a chance to get their desired in-game items. There are 3 banners in the game: “up” </w:t>
        </w:r>
        <w:proofErr w:type="spellStart"/>
        <w:r w:rsidR="00366222" w:rsidRPr="00366222">
          <w:t>character,weaponand</w:t>
        </w:r>
        <w:proofErr w:type="spellEnd"/>
        <w:r w:rsidR="00366222" w:rsidRPr="00366222">
          <w:t xml:space="preserve"> regular banner. You spend a pull to draw from the banners. We want to analyze the real probability of getting a character or specific weapon and verify whether it corresponds with the probability with that published by miHoYo.</w:t>
        </w:r>
      </w:ins>
    </w:p>
    <w:p w14:paraId="562C11C9" w14:textId="77777777" w:rsidR="00CF1BD1" w:rsidRDefault="00000000">
      <w:pPr>
        <w:numPr>
          <w:ilvl w:val="0"/>
          <w:numId w:val="1"/>
        </w:numPr>
        <w:jc w:val="both"/>
        <w:pPrChange w:id="24" w:author="Peng Wang" w:date="2023-09-25T20:25:00Z">
          <w:pPr>
            <w:numPr>
              <w:numId w:val="1"/>
            </w:numPr>
            <w:ind w:left="720" w:hanging="360"/>
          </w:pPr>
        </w:pPrChange>
      </w:pPr>
      <w:r>
        <w:t>Datasets</w:t>
      </w:r>
    </w:p>
    <w:p w14:paraId="73B3319F" w14:textId="2B5698E0" w:rsidR="00CF1BD1" w:rsidRDefault="00000000">
      <w:pPr>
        <w:ind w:left="720"/>
        <w:jc w:val="both"/>
        <w:pPrChange w:id="25" w:author="Peng Wang" w:date="2023-09-25T20:25:00Z">
          <w:pPr>
            <w:ind w:left="720"/>
          </w:pPr>
        </w:pPrChange>
      </w:pPr>
      <w:r>
        <w:t xml:space="preserve">We use datasets from 3 sources: </w:t>
      </w:r>
      <w:r w:rsidR="00A8009E">
        <w:t>open-source</w:t>
      </w:r>
      <w:r>
        <w:t xml:space="preserve"> dataset, scraped data, and data from API. The open source “</w:t>
      </w:r>
      <w:r w:rsidR="00DE75AC">
        <w:t>Gacha</w:t>
      </w:r>
      <w:r>
        <w:t xml:space="preserve">” dataset is downloaded from </w:t>
      </w:r>
      <w:proofErr w:type="spellStart"/>
      <w:r>
        <w:t>github</w:t>
      </w:r>
      <w:proofErr w:type="spellEnd"/>
      <w:r>
        <w:t xml:space="preserve"> (https://github.com/OneBST/GI_</w:t>
      </w:r>
      <w:r w:rsidR="00DE75AC">
        <w:t>Gacha</w:t>
      </w:r>
      <w:r>
        <w:t>_dataset) which is constructed through data voluntarily disclosed by players, about 15.59 million pulls. We also include scraped team composition statistics (</w:t>
      </w:r>
      <w:r>
        <w:fldChar w:fldCharType="begin"/>
      </w:r>
      <w:r>
        <w:instrText>HYPERLINK "https://akashadata.com/total/" \h</w:instrText>
      </w:r>
      <w:r>
        <w:fldChar w:fldCharType="separate"/>
      </w:r>
      <w:r>
        <w:rPr>
          <w:color w:val="1155CC"/>
          <w:u w:val="single"/>
        </w:rPr>
        <w:t>https://akashadata.com/total/</w:t>
      </w:r>
      <w:r>
        <w:rPr>
          <w:color w:val="1155CC"/>
          <w:u w:val="single"/>
        </w:rPr>
        <w:fldChar w:fldCharType="end"/>
      </w:r>
      <w:r>
        <w:t>). For the player-level current "</w:t>
      </w:r>
      <w:r w:rsidR="00DE75AC">
        <w:t>Gacha</w:t>
      </w:r>
      <w:r>
        <w:t>" record, we can acquire the data via the official web API from miHoYo (https://github.com/jvergerolle/Genshin-Impact-Wish-history-API).</w:t>
      </w:r>
    </w:p>
    <w:p w14:paraId="3C83864A" w14:textId="1EC579EA" w:rsidR="00CF1BD1" w:rsidRDefault="00000000">
      <w:pPr>
        <w:numPr>
          <w:ilvl w:val="0"/>
          <w:numId w:val="1"/>
        </w:numPr>
        <w:jc w:val="both"/>
        <w:pPrChange w:id="26" w:author="Peng Wang" w:date="2023-09-25T20:25:00Z">
          <w:pPr>
            <w:numPr>
              <w:numId w:val="1"/>
            </w:numPr>
            <w:ind w:left="720" w:hanging="360"/>
          </w:pPr>
        </w:pPrChange>
      </w:pPr>
      <w:del w:id="27" w:author="Peng Wang" w:date="2023-09-25T19:58:00Z">
        <w:r w:rsidDel="00493F50">
          <w:rPr>
            <w:rFonts w:hint="eastAsia"/>
          </w:rPr>
          <w:delText>Analysis and visualization methods</w:delText>
        </w:r>
      </w:del>
      <w:ins w:id="28" w:author="Peng Wang" w:date="2023-09-25T19:58:00Z">
        <w:r w:rsidR="00493F50">
          <w:rPr>
            <w:rFonts w:hint="eastAsia"/>
          </w:rPr>
          <w:t>Time</w:t>
        </w:r>
        <w:r w:rsidR="00493F50">
          <w:rPr>
            <w:lang w:val="en-US"/>
          </w:rPr>
          <w:t xml:space="preserve"> river of the </w:t>
        </w:r>
      </w:ins>
      <w:ins w:id="29" w:author="Peng Wang" w:date="2023-09-25T19:59:00Z">
        <w:r w:rsidR="00493F50" w:rsidRPr="00493F50">
          <w:rPr>
            <w:lang w:val="en-US"/>
          </w:rPr>
          <w:t>Recharge turnover</w:t>
        </w:r>
        <w:r w:rsidR="00493F50">
          <w:rPr>
            <w:lang w:val="en-US"/>
          </w:rPr>
          <w:t xml:space="preserve"> in </w:t>
        </w:r>
        <w:r w:rsidR="00493F50">
          <w:rPr>
            <w:rFonts w:ascii="Arial Unicode MS" w:eastAsia="Arial Unicode MS" w:hAnsi="Arial Unicode MS" w:cs="Arial Unicode MS"/>
          </w:rPr>
          <w:t>“up” character, weapon, and regular banner.</w:t>
        </w:r>
      </w:ins>
    </w:p>
    <w:p w14:paraId="1CC3A385" w14:textId="7B0676DE" w:rsidR="00CF1BD1" w:rsidDel="007F684B" w:rsidRDefault="00000000">
      <w:pPr>
        <w:ind w:left="720"/>
        <w:jc w:val="both"/>
        <w:rPr>
          <w:del w:id="30" w:author="Peng Wang" w:date="2023-09-25T20:00:00Z"/>
        </w:rPr>
      </w:pPr>
      <w:del w:id="31" w:author="Peng Wang" w:date="2023-09-25T20:28:00Z">
        <w:r w:rsidDel="007F684B">
          <w:delText xml:space="preserve">We use python to clean and analyze the data. </w:delText>
        </w:r>
      </w:del>
      <w:del w:id="32" w:author="Peng Wang" w:date="2023-09-25T20:00:00Z">
        <w:r w:rsidDel="00493F50">
          <w:delText xml:space="preserve">We will use </w:delText>
        </w:r>
        <w:r w:rsidR="00A8009E" w:rsidDel="00493F50">
          <w:delText>NumPy</w:delText>
        </w:r>
        <w:r w:rsidDel="00493F50">
          <w:delText xml:space="preserve"> and </w:delText>
        </w:r>
        <w:r w:rsidR="00A8009E" w:rsidDel="00493F50">
          <w:delText>P</w:delText>
        </w:r>
        <w:r w:rsidDel="00493F50">
          <w:delText>andas to generate cleaned data for frontend visualization.</w:delText>
        </w:r>
      </w:del>
    </w:p>
    <w:p w14:paraId="5B763808" w14:textId="3A064FFC" w:rsidR="007F684B" w:rsidRDefault="007F684B">
      <w:pPr>
        <w:ind w:left="720"/>
        <w:jc w:val="both"/>
        <w:rPr>
          <w:ins w:id="33" w:author="Peng Wang" w:date="2023-09-25T20:28:00Z"/>
        </w:rPr>
        <w:pPrChange w:id="34" w:author="Peng Wang" w:date="2023-09-25T20:25:00Z">
          <w:pPr>
            <w:ind w:left="720"/>
          </w:pPr>
        </w:pPrChange>
      </w:pPr>
      <w:ins w:id="35" w:author="Peng Wang" w:date="2023-09-25T20:28:00Z">
        <w:r w:rsidRPr="007F684B">
          <w:t>We employ Python to cleanse and scrutinize the Gacha game dataset, focusing on player spending across different banners—specifically, the 'Up' character, weapon, and standard banners. Through our program, we estimate the approximate recharge turnover for individual players and aggregate this data to identify trends across various banners. Utilizing a time-series visualization, which we refer to as a 'Time River,' we then map the shifting proportions of recharge turnover over time, providing insights into player spending behaviors.</w:t>
        </w:r>
      </w:ins>
    </w:p>
    <w:p w14:paraId="1864E89B" w14:textId="17E386CA" w:rsidR="00CF1BD1" w:rsidRDefault="00000000">
      <w:pPr>
        <w:ind w:left="720"/>
        <w:jc w:val="both"/>
        <w:pPrChange w:id="36" w:author="Peng Wang" w:date="2023-09-25T20:25:00Z">
          <w:pPr>
            <w:ind w:left="720"/>
          </w:pPr>
        </w:pPrChange>
      </w:pPr>
      <w:del w:id="37" w:author="Peng Wang" w:date="2023-09-25T20:00:00Z">
        <w:r w:rsidDel="00493F50">
          <w:delText>For frontend visualization, we will create a react application with d3.js as the main visualization library. The react app allows</w:delText>
        </w:r>
      </w:del>
      <w:del w:id="38" w:author="Peng Wang" w:date="2023-09-25T20:09:00Z">
        <w:r w:rsidDel="00E614D3">
          <w:delText xml:space="preserve"> </w:delText>
        </w:r>
      </w:del>
      <w:del w:id="39" w:author="Peng Wang" w:date="2023-09-25T20:00:00Z">
        <w:r w:rsidDel="00493F50">
          <w:delText>various interactions, which is described below.</w:delText>
        </w:r>
      </w:del>
    </w:p>
    <w:p w14:paraId="723C3A21" w14:textId="2D949CAE" w:rsidR="00CF1BD1" w:rsidRDefault="00000000">
      <w:pPr>
        <w:numPr>
          <w:ilvl w:val="0"/>
          <w:numId w:val="1"/>
        </w:numPr>
        <w:jc w:val="both"/>
        <w:rPr>
          <w:ins w:id="40" w:author="Peng Wang" w:date="2023-09-25T20:09:00Z"/>
        </w:rPr>
        <w:pPrChange w:id="41" w:author="Peng Wang" w:date="2023-09-25T20:25:00Z">
          <w:pPr>
            <w:numPr>
              <w:numId w:val="1"/>
            </w:numPr>
            <w:ind w:left="720" w:hanging="360"/>
          </w:pPr>
        </w:pPrChange>
      </w:pPr>
      <w:r>
        <w:t>Sketches and references</w:t>
      </w:r>
    </w:p>
    <w:p w14:paraId="719059A5" w14:textId="1CB23949" w:rsidR="007F684B" w:rsidRPr="00E614D3" w:rsidRDefault="007F684B">
      <w:pPr>
        <w:ind w:left="720"/>
        <w:jc w:val="both"/>
        <w:rPr>
          <w:ins w:id="42" w:author="Peng Wang" w:date="2023-09-25T20:07:00Z"/>
          <w:lang w:val="en-US"/>
          <w:rPrChange w:id="43" w:author="Peng Wang" w:date="2023-09-25T20:11:00Z">
            <w:rPr>
              <w:ins w:id="44" w:author="Peng Wang" w:date="2023-09-25T20:07:00Z"/>
            </w:rPr>
          </w:rPrChange>
        </w:rPr>
        <w:pPrChange w:id="45" w:author="Peng Wang" w:date="2023-09-25T20:25:00Z">
          <w:pPr>
            <w:numPr>
              <w:numId w:val="1"/>
            </w:numPr>
            <w:ind w:left="720" w:hanging="360"/>
          </w:pPr>
        </w:pPrChange>
      </w:pPr>
      <w:ins w:id="46" w:author="Peng Wang" w:date="2023-09-25T20:29:00Z">
        <w:r w:rsidRPr="007F684B">
          <w:rPr>
            <w:lang w:val="en-US"/>
          </w:rPr>
          <w:t>This visualization emphasizes the dynamic nature of player preferences by animating the shifts in the top five most acquired characters over time. Presented in the second and third graphs in the second row below, this feature offers a real-time tracking mechanism that aggregates the total count of each character obtained by all players. Through this animated timeline, we capture the evolving popularity of individual characters, offering valuable insights into changing trends and player behavior.</w:t>
        </w:r>
      </w:ins>
    </w:p>
    <w:p w14:paraId="4B4C84F2" w14:textId="050F7357" w:rsidR="00E614D3" w:rsidRDefault="00E614D3">
      <w:pPr>
        <w:ind w:left="720"/>
        <w:jc w:val="both"/>
        <w:pPrChange w:id="47" w:author="Peng Wang" w:date="2023-09-25T20:25:00Z">
          <w:pPr>
            <w:numPr>
              <w:numId w:val="1"/>
            </w:numPr>
            <w:ind w:left="720" w:hanging="360"/>
          </w:pPr>
        </w:pPrChange>
      </w:pPr>
      <w:ins w:id="48" w:author="Peng Wang" w:date="2023-09-25T20:07:00Z">
        <w:r w:rsidRPr="00E614D3">
          <w:rPr>
            <w:noProof/>
          </w:rPr>
          <w:drawing>
            <wp:inline distT="0" distB="0" distL="0" distR="0" wp14:anchorId="061E0346" wp14:editId="3CC4EA63">
              <wp:extent cx="1411218" cy="129505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27884" cy="1310344"/>
                      </a:xfrm>
                      <a:prstGeom prst="rect">
                        <a:avLst/>
                      </a:prstGeom>
                    </pic:spPr>
                  </pic:pic>
                </a:graphicData>
              </a:graphic>
            </wp:inline>
          </w:drawing>
        </w:r>
      </w:ins>
      <w:ins w:id="49" w:author="Peng Wang" w:date="2023-09-25T20:08:00Z">
        <w:r>
          <w:t xml:space="preserve"> </w:t>
        </w:r>
      </w:ins>
      <w:ins w:id="50" w:author="Peng Wang" w:date="2023-09-25T20:09:00Z">
        <w:r w:rsidRPr="00E614D3">
          <w:t xml:space="preserve"> </w:t>
        </w:r>
        <w:r w:rsidRPr="00493F50">
          <w:rPr>
            <w:noProof/>
          </w:rPr>
          <w:drawing>
            <wp:inline distT="0" distB="0" distL="0" distR="0" wp14:anchorId="4628842B" wp14:editId="550AF8F4">
              <wp:extent cx="2743200" cy="96187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3664" cy="986587"/>
                      </a:xfrm>
                      <a:prstGeom prst="rect">
                        <a:avLst/>
                      </a:prstGeom>
                    </pic:spPr>
                  </pic:pic>
                </a:graphicData>
              </a:graphic>
            </wp:inline>
          </w:drawing>
        </w:r>
      </w:ins>
    </w:p>
    <w:p w14:paraId="5CDB83A4" w14:textId="7EAF2D58" w:rsidR="00A8009E" w:rsidRDefault="00E614D3">
      <w:pPr>
        <w:pStyle w:val="ListParagraph"/>
        <w:ind w:left="720" w:firstLineChars="0" w:firstLine="0"/>
        <w:jc w:val="both"/>
        <w:pPrChange w:id="51" w:author="Peng Wang" w:date="2023-09-25T20:25:00Z">
          <w:pPr>
            <w:pStyle w:val="ListParagraph"/>
            <w:ind w:left="720" w:firstLineChars="0" w:firstLine="0"/>
          </w:pPr>
        </w:pPrChange>
      </w:pPr>
      <w:ins w:id="52" w:author="Peng Wang" w:date="2023-09-25T20:13:00Z">
        <w:r w:rsidRPr="00E614D3">
          <w:rPr>
            <w:noProof/>
          </w:rPr>
          <w:drawing>
            <wp:inline distT="0" distB="0" distL="0" distR="0" wp14:anchorId="13E3295C" wp14:editId="0CB65D68">
              <wp:extent cx="1131147" cy="11614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86763" cy="1218516"/>
                      </a:xfrm>
                      <a:prstGeom prst="rect">
                        <a:avLst/>
                      </a:prstGeom>
                    </pic:spPr>
                  </pic:pic>
                </a:graphicData>
              </a:graphic>
            </wp:inline>
          </w:drawing>
        </w:r>
      </w:ins>
      <w:ins w:id="53" w:author="Peng Wang" w:date="2023-09-25T20:14:00Z">
        <w:r w:rsidRPr="00E614D3">
          <w:rPr>
            <w:noProof/>
          </w:rPr>
          <w:drawing>
            <wp:inline distT="0" distB="0" distL="0" distR="0" wp14:anchorId="419E1147" wp14:editId="5DD2741E">
              <wp:extent cx="2216503" cy="9185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53236" cy="933793"/>
                      </a:xfrm>
                      <a:prstGeom prst="rect">
                        <a:avLst/>
                      </a:prstGeom>
                    </pic:spPr>
                  </pic:pic>
                </a:graphicData>
              </a:graphic>
            </wp:inline>
          </w:drawing>
        </w:r>
        <w:r w:rsidRPr="00E614D3">
          <w:rPr>
            <w:noProof/>
          </w:rPr>
          <w:drawing>
            <wp:inline distT="0" distB="0" distL="0" distR="0" wp14:anchorId="216B7E62" wp14:editId="6D80303D">
              <wp:extent cx="2001330" cy="853131"/>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47143" cy="872660"/>
                      </a:xfrm>
                      <a:prstGeom prst="rect">
                        <a:avLst/>
                      </a:prstGeom>
                    </pic:spPr>
                  </pic:pic>
                </a:graphicData>
              </a:graphic>
            </wp:inline>
          </w:drawing>
        </w:r>
      </w:ins>
      <w:del w:id="54" w:author="Peng Wang" w:date="2023-09-25T20:08:00Z">
        <w:r w:rsidR="00A8009E" w:rsidDel="00E614D3">
          <w:rPr>
            <w:noProof/>
          </w:rPr>
          <w:drawing>
            <wp:inline distT="114300" distB="114300" distL="114300" distR="114300" wp14:anchorId="3E97A4A4" wp14:editId="15D292CA">
              <wp:extent cx="5943600" cy="2184400"/>
              <wp:effectExtent l="0" t="0" r="0" b="6350"/>
              <wp:docPr id="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1"/>
                      <a:srcRect/>
                      <a:stretch>
                        <a:fillRect/>
                      </a:stretch>
                    </pic:blipFill>
                    <pic:spPr>
                      <a:xfrm>
                        <a:off x="0" y="0"/>
                        <a:ext cx="5943600" cy="2184400"/>
                      </a:xfrm>
                      <a:prstGeom prst="rect">
                        <a:avLst/>
                      </a:prstGeom>
                      <a:ln/>
                    </pic:spPr>
                  </pic:pic>
                </a:graphicData>
              </a:graphic>
            </wp:inline>
          </w:drawing>
        </w:r>
      </w:del>
    </w:p>
    <w:p w14:paraId="6C561CB1" w14:textId="77777777" w:rsidR="00A8009E" w:rsidRDefault="00A8009E">
      <w:pPr>
        <w:pStyle w:val="ListParagraph"/>
        <w:ind w:left="720" w:firstLineChars="0" w:firstLine="0"/>
        <w:jc w:val="both"/>
        <w:pPrChange w:id="55" w:author="Peng Wang" w:date="2023-09-25T20:25:00Z">
          <w:pPr>
            <w:pStyle w:val="ListParagraph"/>
            <w:ind w:left="720" w:firstLineChars="0" w:firstLine="0"/>
            <w:jc w:val="center"/>
          </w:pPr>
        </w:pPrChange>
      </w:pPr>
      <w:r>
        <w:rPr>
          <w:rFonts w:hint="eastAsia"/>
        </w:rPr>
        <w:lastRenderedPageBreak/>
        <w:t>Figure</w:t>
      </w:r>
      <w:r>
        <w:t xml:space="preserve"> 1. Visualization 1-3</w:t>
      </w:r>
    </w:p>
    <w:p w14:paraId="3F8821D5" w14:textId="65B347C5" w:rsidR="00CF1BD1" w:rsidRDefault="00A8009E">
      <w:pPr>
        <w:jc w:val="both"/>
        <w:pPrChange w:id="56" w:author="Peng Wang" w:date="2023-09-25T20:25:00Z">
          <w:pPr/>
        </w:pPrChange>
      </w:pPr>
      <w:r>
        <w:tab/>
        <w:t>Visualization 1:  Average polls taken to draw a 5-star character vs number of polls.</w:t>
      </w:r>
    </w:p>
    <w:p w14:paraId="7663346D" w14:textId="1F20CE82" w:rsidR="00A8009E" w:rsidRDefault="00A8009E">
      <w:pPr>
        <w:jc w:val="both"/>
        <w:pPrChange w:id="57" w:author="Peng Wang" w:date="2023-09-25T20:25:00Z">
          <w:pPr/>
        </w:pPrChange>
      </w:pPr>
      <w:r>
        <w:tab/>
        <w:t xml:space="preserve">Visualization 2: </w:t>
      </w:r>
      <w:proofErr w:type="gramStart"/>
      <w:ins w:id="58" w:author="Peng Wang" w:date="2023-09-25T20:09:00Z">
        <w:r w:rsidR="00E614D3">
          <w:rPr>
            <w:rFonts w:hint="eastAsia"/>
          </w:rPr>
          <w:t>Time</w:t>
        </w:r>
        <w:r w:rsidR="00E614D3">
          <w:rPr>
            <w:lang w:val="en-US"/>
          </w:rPr>
          <w:t xml:space="preserve"> river</w:t>
        </w:r>
        <w:proofErr w:type="gramEnd"/>
        <w:r w:rsidR="00E614D3">
          <w:rPr>
            <w:lang w:val="en-US"/>
          </w:rPr>
          <w:t xml:space="preserve"> of the </w:t>
        </w:r>
        <w:r w:rsidR="00E614D3" w:rsidRPr="00493F50">
          <w:rPr>
            <w:lang w:val="en-US"/>
          </w:rPr>
          <w:t>Recharge turnover</w:t>
        </w:r>
      </w:ins>
      <w:del w:id="59" w:author="Peng Wang" w:date="2023-09-25T20:09:00Z">
        <w:r w:rsidDel="00E614D3">
          <w:delText>Bar chart for frequency of “</w:delText>
        </w:r>
        <w:r w:rsidR="00DE75AC" w:rsidDel="00E614D3">
          <w:delText>Gacha</w:delText>
        </w:r>
        <w:r w:rsidDel="00E614D3">
          <w:delText>”.</w:delText>
        </w:r>
      </w:del>
    </w:p>
    <w:p w14:paraId="38925C0C" w14:textId="6127B637" w:rsidR="00A8009E" w:rsidRDefault="00A8009E">
      <w:pPr>
        <w:ind w:firstLine="720"/>
        <w:jc w:val="both"/>
        <w:pPrChange w:id="60" w:author="Peng Wang" w:date="2023-09-25T20:25:00Z">
          <w:pPr>
            <w:ind w:firstLine="720"/>
          </w:pPr>
        </w:pPrChange>
      </w:pPr>
      <w:r>
        <w:t>Visualization 3: Total character count for all the open source “</w:t>
      </w:r>
      <w:r w:rsidR="00DE75AC">
        <w:t>Gacha</w:t>
      </w:r>
      <w:r>
        <w:t>” data, allows for animation showing the change of character count over time.</w:t>
      </w:r>
    </w:p>
    <w:p w14:paraId="13B5D5C7" w14:textId="3117DF5A" w:rsidR="00E614D3" w:rsidRDefault="00E614D3">
      <w:pPr>
        <w:jc w:val="both"/>
        <w:rPr>
          <w:ins w:id="61" w:author="Peng Wang" w:date="2023-09-25T20:13:00Z"/>
        </w:rPr>
        <w:pPrChange w:id="62" w:author="Peng Wang" w:date="2023-09-25T20:25:00Z">
          <w:pPr>
            <w:jc w:val="center"/>
          </w:pPr>
        </w:pPrChange>
      </w:pPr>
      <w:ins w:id="63" w:author="Peng Wang" w:date="2023-09-25T20:13:00Z">
        <w:r>
          <w:rPr>
            <w:noProof/>
          </w:rPr>
          <w:drawing>
            <wp:inline distT="0" distB="0" distL="0" distR="0" wp14:anchorId="7BE05975" wp14:editId="68D4CE92">
              <wp:extent cx="2088292" cy="2001194"/>
              <wp:effectExtent l="0" t="0" r="0" b="5715"/>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2097944" cy="2010443"/>
                      </a:xfrm>
                      <a:prstGeom prst="rect">
                        <a:avLst/>
                      </a:prstGeom>
                      <a:ln/>
                    </pic:spPr>
                  </pic:pic>
                </a:graphicData>
              </a:graphic>
            </wp:inline>
          </w:drawing>
        </w:r>
      </w:ins>
      <w:r w:rsidR="00A8009E">
        <w:rPr>
          <w:noProof/>
        </w:rPr>
        <w:drawing>
          <wp:inline distT="0" distB="0" distL="0" distR="0" wp14:anchorId="7E9C8EFE" wp14:editId="3BF18E39">
            <wp:extent cx="2168611" cy="2003957"/>
            <wp:effectExtent l="0" t="0" r="3175" b="3175"/>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3" cstate="print">
                      <a:extLst>
                        <a:ext uri="{28A0092B-C50C-407E-A947-70E740481C1C}">
                          <a14:useLocalDpi xmlns:a14="http://schemas.microsoft.com/office/drawing/2010/main" val="0"/>
                        </a:ext>
                      </a:extLst>
                    </a:blip>
                    <a:srcRect l="7295" r="10376" b="3538"/>
                    <a:stretch/>
                  </pic:blipFill>
                  <pic:spPr bwMode="auto">
                    <a:xfrm>
                      <a:off x="0" y="0"/>
                      <a:ext cx="2195637" cy="2028931"/>
                    </a:xfrm>
                    <a:prstGeom prst="rect">
                      <a:avLst/>
                    </a:prstGeom>
                    <a:ln>
                      <a:noFill/>
                    </a:ln>
                    <a:extLst>
                      <a:ext uri="{53640926-AAD7-44D8-BBD7-CCE9431645EC}">
                        <a14:shadowObscured xmlns:a14="http://schemas.microsoft.com/office/drawing/2010/main"/>
                      </a:ext>
                    </a:extLst>
                  </pic:spPr>
                </pic:pic>
              </a:graphicData>
            </a:graphic>
          </wp:inline>
        </w:drawing>
      </w:r>
      <w:del w:id="64" w:author="Peng Wang" w:date="2023-09-25T20:13:00Z">
        <w:r w:rsidR="00A8009E" w:rsidDel="00E614D3">
          <w:rPr>
            <w:noProof/>
          </w:rPr>
          <w:drawing>
            <wp:inline distT="0" distB="0" distL="0" distR="0" wp14:anchorId="7CA4A3B0" wp14:editId="0A692161">
              <wp:extent cx="2088292" cy="2001194"/>
              <wp:effectExtent l="0" t="0" r="0" b="5715"/>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2097944" cy="2010443"/>
                      </a:xfrm>
                      <a:prstGeom prst="rect">
                        <a:avLst/>
                      </a:prstGeom>
                      <a:ln/>
                    </pic:spPr>
                  </pic:pic>
                </a:graphicData>
              </a:graphic>
            </wp:inline>
          </w:drawing>
        </w:r>
      </w:del>
    </w:p>
    <w:p w14:paraId="078120F8" w14:textId="77777777" w:rsidR="00E614D3" w:rsidRDefault="00E614D3">
      <w:pPr>
        <w:jc w:val="both"/>
        <w:rPr>
          <w:ins w:id="65" w:author="Peng Wang" w:date="2023-09-25T20:13:00Z"/>
        </w:rPr>
        <w:pPrChange w:id="66" w:author="Peng Wang" w:date="2023-09-25T20:25:00Z">
          <w:pPr>
            <w:jc w:val="center"/>
          </w:pPr>
        </w:pPrChange>
      </w:pPr>
    </w:p>
    <w:p w14:paraId="26A1BC71" w14:textId="24C7291E" w:rsidR="00A8009E" w:rsidRDefault="00A8009E">
      <w:pPr>
        <w:jc w:val="both"/>
        <w:pPrChange w:id="67" w:author="Peng Wang" w:date="2023-09-25T20:25:00Z">
          <w:pPr>
            <w:jc w:val="center"/>
          </w:pPr>
        </w:pPrChange>
      </w:pPr>
      <w:r>
        <w:rPr>
          <w:rFonts w:hint="eastAsia"/>
        </w:rPr>
        <w:t>F</w:t>
      </w:r>
      <w:r>
        <w:t>igure 2 &amp; 3. Visualization 4-5</w:t>
      </w:r>
    </w:p>
    <w:p w14:paraId="3CA34365" w14:textId="14747F87" w:rsidR="00CF1BD1" w:rsidRDefault="00A8009E">
      <w:pPr>
        <w:ind w:firstLine="720"/>
        <w:jc w:val="both"/>
        <w:pPrChange w:id="68" w:author="Peng Wang" w:date="2023-09-25T20:25:00Z">
          <w:pPr>
            <w:ind w:firstLine="720"/>
          </w:pPr>
        </w:pPrChange>
      </w:pPr>
      <w:r>
        <w:rPr>
          <w:rFonts w:hint="eastAsia"/>
        </w:rPr>
        <w:t>Visualization</w:t>
      </w:r>
      <w:r>
        <w:t xml:space="preserve"> 4: This visualization shows the </w:t>
      </w:r>
      <w:r w:rsidR="00DE75AC">
        <w:t>“Gacha”</w:t>
      </w:r>
      <w:r>
        <w:t xml:space="preserve"> history, average pulls needed to get an “up” character, etc.</w:t>
      </w:r>
    </w:p>
    <w:p w14:paraId="3CC4E0CE" w14:textId="2AD158CA" w:rsidR="00CF1BD1" w:rsidRDefault="00000000">
      <w:pPr>
        <w:ind w:firstLine="720"/>
        <w:jc w:val="both"/>
        <w:pPrChange w:id="69" w:author="Peng Wang" w:date="2023-09-25T20:25:00Z">
          <w:pPr>
            <w:ind w:firstLine="720"/>
          </w:pPr>
        </w:pPrChange>
      </w:pPr>
      <w:r>
        <w:t>Interactions: change the banner: “up” character/weapon/regular banner;</w:t>
      </w:r>
      <w:r w:rsidR="00A8009E">
        <w:rPr>
          <w:rFonts w:hint="eastAsia"/>
        </w:rPr>
        <w:t xml:space="preserve"> </w:t>
      </w:r>
      <w:r>
        <w:t xml:space="preserve">Click on each entry to view the detailed information, </w:t>
      </w:r>
      <w:r w:rsidR="00A8009E">
        <w:t>e.g.,</w:t>
      </w:r>
      <w:r>
        <w:t xml:space="preserve"> the time that pull was made</w:t>
      </w:r>
    </w:p>
    <w:p w14:paraId="67F10857" w14:textId="35E34D2A" w:rsidR="00CF1BD1" w:rsidRDefault="00A8009E">
      <w:pPr>
        <w:ind w:firstLine="720"/>
        <w:jc w:val="both"/>
        <w:pPrChange w:id="70" w:author="Peng Wang" w:date="2023-09-25T20:25:00Z">
          <w:pPr>
            <w:ind w:firstLine="720"/>
          </w:pPr>
        </w:pPrChange>
      </w:pPr>
      <w:r>
        <w:t>Visualization 5: Team composition network</w:t>
      </w:r>
    </w:p>
    <w:p w14:paraId="5CC492C6" w14:textId="001D79DE" w:rsidR="00CF1BD1" w:rsidRDefault="00000000">
      <w:pPr>
        <w:jc w:val="both"/>
        <w:pPrChange w:id="71" w:author="Peng Wang" w:date="2023-09-25T20:25:00Z">
          <w:pPr/>
        </w:pPrChange>
      </w:pPr>
      <w:r>
        <w:tab/>
        <w:t xml:space="preserve">In Genshin Impact, a team consists of four characters. The network answers mainly two questions: 1) The character usage rate of each character, reflected by the icon size. 2) How important is one character to another? An arrow from A towards B means out of all the team composition occurrences of B, what is the percentage of A’s occurrences. A higher percentage is marked by a bolder line. Users can choose to only view a selected number of </w:t>
      </w:r>
      <w:r w:rsidR="00A8009E">
        <w:t>characters or</w:t>
      </w:r>
      <w:r>
        <w:t xml:space="preserve"> filter out character usage rate below a certain amount.</w:t>
      </w:r>
    </w:p>
    <w:p w14:paraId="7C3FA87E" w14:textId="77777777" w:rsidR="00CF1BD1" w:rsidRDefault="00000000">
      <w:pPr>
        <w:numPr>
          <w:ilvl w:val="0"/>
          <w:numId w:val="1"/>
        </w:numPr>
        <w:jc w:val="both"/>
        <w:pPrChange w:id="72" w:author="Peng Wang" w:date="2023-09-25T20:25:00Z">
          <w:pPr>
            <w:numPr>
              <w:numId w:val="1"/>
            </w:numPr>
            <w:ind w:left="720" w:hanging="360"/>
          </w:pPr>
        </w:pPrChange>
      </w:pPr>
      <w:r>
        <w:t>Roles and responsibilities</w:t>
      </w:r>
    </w:p>
    <w:p w14:paraId="08E70E10" w14:textId="7933E4D9" w:rsidR="00521DBA" w:rsidRPr="00521DBA" w:rsidRDefault="00521DBA">
      <w:pPr>
        <w:numPr>
          <w:ilvl w:val="1"/>
          <w:numId w:val="1"/>
        </w:numPr>
        <w:jc w:val="both"/>
        <w:pPrChange w:id="73" w:author="Peng Wang" w:date="2023-09-25T20:25:00Z">
          <w:pPr>
            <w:numPr>
              <w:ilvl w:val="1"/>
              <w:numId w:val="1"/>
            </w:numPr>
            <w:ind w:left="1440" w:hanging="360"/>
          </w:pPr>
        </w:pPrChange>
      </w:pPr>
      <w:proofErr w:type="spellStart"/>
      <w:r>
        <w:rPr>
          <w:color w:val="000000"/>
        </w:rPr>
        <w:t>Jiyuan</w:t>
      </w:r>
      <w:proofErr w:type="spellEnd"/>
      <w:r>
        <w:rPr>
          <w:color w:val="000000"/>
        </w:rPr>
        <w:t xml:space="preserve"> Wang: data visualization on D3 coding part</w:t>
      </w:r>
      <w:ins w:id="74" w:author="Peng Wang" w:date="2023-09-25T20:20:00Z">
        <w:r w:rsidR="00366222">
          <w:rPr>
            <w:rFonts w:hint="eastAsia"/>
            <w:color w:val="000000"/>
          </w:rPr>
          <w:t>,</w:t>
        </w:r>
        <w:r w:rsidR="00366222">
          <w:rPr>
            <w:color w:val="000000"/>
          </w:rPr>
          <w:t xml:space="preserve"> basically the first chart.</w:t>
        </w:r>
      </w:ins>
    </w:p>
    <w:p w14:paraId="4F3B8D66" w14:textId="7389373A" w:rsidR="00521DBA" w:rsidRDefault="00521DBA">
      <w:pPr>
        <w:numPr>
          <w:ilvl w:val="1"/>
          <w:numId w:val="1"/>
        </w:numPr>
        <w:jc w:val="both"/>
        <w:pPrChange w:id="75" w:author="Peng Wang" w:date="2023-09-25T20:25:00Z">
          <w:pPr>
            <w:numPr>
              <w:ilvl w:val="1"/>
              <w:numId w:val="1"/>
            </w:numPr>
            <w:ind w:left="1440" w:hanging="360"/>
          </w:pPr>
        </w:pPrChange>
      </w:pPr>
      <w:proofErr w:type="spellStart"/>
      <w:r>
        <w:t>Luyao</w:t>
      </w:r>
      <w:proofErr w:type="spellEnd"/>
      <w:r>
        <w:t xml:space="preserve"> Wang: react app development and frontend visualization, data </w:t>
      </w:r>
      <w:proofErr w:type="spellStart"/>
      <w:r>
        <w:t>acquisition.</w:t>
      </w:r>
      <w:ins w:id="76" w:author="Peng Wang" w:date="2023-09-25T20:21:00Z">
        <w:r w:rsidR="00366222">
          <w:t>the</w:t>
        </w:r>
        <w:proofErr w:type="spellEnd"/>
        <w:r w:rsidR="00366222">
          <w:t xml:space="preserve"> third and the fourth graph.</w:t>
        </w:r>
      </w:ins>
    </w:p>
    <w:p w14:paraId="1F90A35B" w14:textId="7A32FAFF" w:rsidR="00521DBA" w:rsidRPr="00521DBA" w:rsidRDefault="00521DBA">
      <w:pPr>
        <w:numPr>
          <w:ilvl w:val="1"/>
          <w:numId w:val="1"/>
        </w:numPr>
        <w:jc w:val="both"/>
        <w:pPrChange w:id="77" w:author="Peng Wang" w:date="2023-09-25T20:25:00Z">
          <w:pPr>
            <w:numPr>
              <w:ilvl w:val="1"/>
              <w:numId w:val="1"/>
            </w:numPr>
            <w:ind w:left="1440" w:hanging="360"/>
          </w:pPr>
        </w:pPrChange>
      </w:pPr>
      <w:r>
        <w:rPr>
          <w:color w:val="000000"/>
        </w:rPr>
        <w:t>Peng Wang: data cleaning and preprocessing and data visualization.</w:t>
      </w:r>
      <w:ins w:id="78" w:author="Peng Wang" w:date="2023-09-25T20:20:00Z">
        <w:r w:rsidR="00366222">
          <w:rPr>
            <w:color w:val="000000"/>
          </w:rPr>
          <w:t xml:space="preserve"> The second chart and the last chart </w:t>
        </w:r>
      </w:ins>
    </w:p>
    <w:p w14:paraId="14A05F79" w14:textId="77777777" w:rsidR="00CF1BD1" w:rsidRDefault="00000000">
      <w:pPr>
        <w:numPr>
          <w:ilvl w:val="0"/>
          <w:numId w:val="1"/>
        </w:numPr>
        <w:jc w:val="both"/>
        <w:pPrChange w:id="79" w:author="Peng Wang" w:date="2023-09-25T20:25:00Z">
          <w:pPr>
            <w:numPr>
              <w:numId w:val="1"/>
            </w:numPr>
            <w:ind w:left="720" w:hanging="360"/>
          </w:pPr>
        </w:pPrChange>
      </w:pPr>
      <w:r>
        <w:t>Deliverables for the Interim Presentation</w:t>
      </w:r>
    </w:p>
    <w:p w14:paraId="677B555C" w14:textId="4FC8F724" w:rsidR="00CF1BD1" w:rsidRDefault="00000000">
      <w:pPr>
        <w:numPr>
          <w:ilvl w:val="1"/>
          <w:numId w:val="1"/>
        </w:numPr>
        <w:jc w:val="both"/>
        <w:pPrChange w:id="80" w:author="Peng Wang" w:date="2023-09-25T20:25:00Z">
          <w:pPr>
            <w:numPr>
              <w:ilvl w:val="1"/>
              <w:numId w:val="1"/>
            </w:numPr>
            <w:ind w:left="1440" w:hanging="360"/>
          </w:pPr>
        </w:pPrChange>
      </w:pPr>
      <w:r>
        <w:t xml:space="preserve">Use the open source </w:t>
      </w:r>
      <w:r w:rsidR="00A8009E">
        <w:t>“</w:t>
      </w:r>
      <w:r>
        <w:t>Gacha</w:t>
      </w:r>
      <w:r w:rsidR="00A8009E">
        <w:t>”</w:t>
      </w:r>
      <w:r>
        <w:t xml:space="preserve"> datasets to analyze how the Genshin Impact </w:t>
      </w:r>
      <w:r w:rsidR="00A8009E">
        <w:t>“</w:t>
      </w:r>
      <w:r>
        <w:t>Gacha</w:t>
      </w:r>
      <w:r w:rsidR="00A8009E">
        <w:t>”</w:t>
      </w:r>
      <w:r>
        <w:t xml:space="preserve"> mechanism corresponds to its official probability.</w:t>
      </w:r>
    </w:p>
    <w:p w14:paraId="0186914D" w14:textId="2398A24C" w:rsidR="00CF1BD1" w:rsidRDefault="00A8009E">
      <w:pPr>
        <w:numPr>
          <w:ilvl w:val="1"/>
          <w:numId w:val="1"/>
        </w:numPr>
        <w:jc w:val="both"/>
        <w:pPrChange w:id="81" w:author="Peng Wang" w:date="2023-09-25T20:25:00Z">
          <w:pPr>
            <w:numPr>
              <w:ilvl w:val="1"/>
              <w:numId w:val="1"/>
            </w:numPr>
            <w:ind w:left="1440" w:hanging="360"/>
          </w:pPr>
        </w:pPrChange>
      </w:pPr>
      <w:r>
        <w:t>“Gacha” record as a useful tool to review one’s own pull history.</w:t>
      </w:r>
    </w:p>
    <w:p w14:paraId="2280F983" w14:textId="12346FE0" w:rsidR="00CF1BD1" w:rsidRDefault="00000000">
      <w:pPr>
        <w:numPr>
          <w:ilvl w:val="1"/>
          <w:numId w:val="1"/>
        </w:numPr>
        <w:jc w:val="both"/>
        <w:pPrChange w:id="82" w:author="Peng Wang" w:date="2023-09-25T20:25:00Z">
          <w:pPr>
            <w:numPr>
              <w:ilvl w:val="1"/>
              <w:numId w:val="1"/>
            </w:numPr>
            <w:ind w:left="1440" w:hanging="360"/>
          </w:pPr>
        </w:pPrChange>
      </w:pPr>
      <w:r>
        <w:t xml:space="preserve">Team composition as a reference to </w:t>
      </w:r>
      <w:r w:rsidR="00A8009E">
        <w:t>building</w:t>
      </w:r>
      <w:r>
        <w:t xml:space="preserve"> popular and strong teams.</w:t>
      </w:r>
    </w:p>
    <w:p w14:paraId="48F0D575" w14:textId="77777777" w:rsidR="00CF1BD1" w:rsidRDefault="00000000">
      <w:pPr>
        <w:numPr>
          <w:ilvl w:val="0"/>
          <w:numId w:val="1"/>
        </w:numPr>
        <w:jc w:val="both"/>
        <w:pPrChange w:id="83" w:author="Peng Wang" w:date="2023-09-25T20:25:00Z">
          <w:pPr>
            <w:numPr>
              <w:numId w:val="1"/>
            </w:numPr>
            <w:ind w:left="720" w:hanging="360"/>
          </w:pPr>
        </w:pPrChange>
      </w:pPr>
      <w:r>
        <w:t>Timeline and milestones</w:t>
      </w:r>
    </w:p>
    <w:p w14:paraId="5A39B7B1" w14:textId="41369997" w:rsidR="00CF1BD1" w:rsidRDefault="00000000">
      <w:pPr>
        <w:numPr>
          <w:ilvl w:val="1"/>
          <w:numId w:val="1"/>
        </w:numPr>
        <w:jc w:val="both"/>
        <w:pPrChange w:id="84" w:author="Peng Wang" w:date="2023-09-25T20:25:00Z">
          <w:pPr>
            <w:numPr>
              <w:ilvl w:val="1"/>
              <w:numId w:val="1"/>
            </w:numPr>
            <w:ind w:left="1440" w:hanging="360"/>
          </w:pPr>
        </w:pPrChange>
      </w:pPr>
      <w:r>
        <w:t xml:space="preserve">Week 4: data acquisition, react app set </w:t>
      </w:r>
      <w:r w:rsidR="00A8009E">
        <w:t>up.</w:t>
      </w:r>
    </w:p>
    <w:p w14:paraId="7348DCB6" w14:textId="29769B9B" w:rsidR="00CF1BD1" w:rsidRDefault="00000000">
      <w:pPr>
        <w:numPr>
          <w:ilvl w:val="1"/>
          <w:numId w:val="1"/>
        </w:numPr>
        <w:jc w:val="both"/>
        <w:pPrChange w:id="85" w:author="Peng Wang" w:date="2023-09-25T20:25:00Z">
          <w:pPr>
            <w:numPr>
              <w:ilvl w:val="1"/>
              <w:numId w:val="1"/>
            </w:numPr>
            <w:ind w:left="1440" w:hanging="360"/>
          </w:pPr>
        </w:pPrChange>
      </w:pPr>
      <w:r>
        <w:t>Week 5: data cleaning and data analysis</w:t>
      </w:r>
      <w:r w:rsidR="00A8009E">
        <w:t>.</w:t>
      </w:r>
    </w:p>
    <w:p w14:paraId="4D482309" w14:textId="1C98B579" w:rsidR="00CF1BD1" w:rsidRDefault="00000000">
      <w:pPr>
        <w:numPr>
          <w:ilvl w:val="1"/>
          <w:numId w:val="1"/>
        </w:numPr>
        <w:jc w:val="both"/>
        <w:pPrChange w:id="86" w:author="Peng Wang" w:date="2023-09-25T20:25:00Z">
          <w:pPr>
            <w:numPr>
              <w:ilvl w:val="1"/>
              <w:numId w:val="1"/>
            </w:numPr>
            <w:ind w:left="1440" w:hanging="360"/>
          </w:pPr>
        </w:pPrChange>
      </w:pPr>
      <w:r>
        <w:t xml:space="preserve">Week 6: about 2 visualizations </w:t>
      </w:r>
      <w:r w:rsidR="00A8009E">
        <w:t>done.</w:t>
      </w:r>
    </w:p>
    <w:p w14:paraId="6374DFEB" w14:textId="601381C2" w:rsidR="00CF1BD1" w:rsidRDefault="00000000">
      <w:pPr>
        <w:numPr>
          <w:ilvl w:val="1"/>
          <w:numId w:val="1"/>
        </w:numPr>
        <w:jc w:val="both"/>
        <w:pPrChange w:id="87" w:author="Peng Wang" w:date="2023-09-25T20:25:00Z">
          <w:pPr>
            <w:numPr>
              <w:ilvl w:val="1"/>
              <w:numId w:val="1"/>
            </w:numPr>
            <w:ind w:left="1440" w:hanging="360"/>
          </w:pPr>
        </w:pPrChange>
      </w:pPr>
      <w:r>
        <w:t xml:space="preserve">Week 7: all 5 visualizations done, webpage </w:t>
      </w:r>
      <w:r w:rsidR="00A8009E">
        <w:t>integration.</w:t>
      </w:r>
    </w:p>
    <w:sectPr w:rsidR="00CF1BD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F6861"/>
    <w:multiLevelType w:val="multilevel"/>
    <w:tmpl w:val="44AA7B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3830A36"/>
    <w:multiLevelType w:val="hybridMultilevel"/>
    <w:tmpl w:val="C764ED58"/>
    <w:lvl w:ilvl="0" w:tplc="0409000F">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2054840375">
    <w:abstractNumId w:val="0"/>
  </w:num>
  <w:num w:numId="2" w16cid:durableId="154563108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ng Wang">
    <w15:presenceInfo w15:providerId="AD" w15:userId="S::pw140@duke.edu::af87cf24-d69f-4555-af3d-40a8af8c18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bordersDoNotSurroundHeader/>
  <w:bordersDoNotSurroundFooter/>
  <w:hideSpellingErrors/>
  <w:hideGrammaticalErrors/>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BD1"/>
    <w:rsid w:val="00304165"/>
    <w:rsid w:val="00366222"/>
    <w:rsid w:val="003B34A8"/>
    <w:rsid w:val="00493F50"/>
    <w:rsid w:val="00521DBA"/>
    <w:rsid w:val="007F684B"/>
    <w:rsid w:val="00A8009E"/>
    <w:rsid w:val="00CF1BD1"/>
    <w:rsid w:val="00DE75AC"/>
    <w:rsid w:val="00E61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5F96E"/>
  <w15:docId w15:val="{A354B813-FD58-44F4-838A-EBBC1C7CE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ListParagraph">
    <w:name w:val="List Paragraph"/>
    <w:basedOn w:val="Normal"/>
    <w:uiPriority w:val="34"/>
    <w:qFormat/>
    <w:rsid w:val="00A8009E"/>
    <w:pPr>
      <w:ind w:firstLineChars="200" w:firstLine="420"/>
    </w:pPr>
  </w:style>
  <w:style w:type="paragraph" w:styleId="Revision">
    <w:name w:val="Revision"/>
    <w:hidden/>
    <w:uiPriority w:val="99"/>
    <w:semiHidden/>
    <w:rsid w:val="00493F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04966-FB97-DB48-B8E8-25D9A8655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Peng Wang</cp:lastModifiedBy>
  <cp:revision>5</cp:revision>
  <dcterms:created xsi:type="dcterms:W3CDTF">2023-09-25T09:16:00Z</dcterms:created>
  <dcterms:modified xsi:type="dcterms:W3CDTF">2024-10-22T03:56:00Z</dcterms:modified>
</cp:coreProperties>
</file>